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85E67" w14:textId="77777777" w:rsidR="00DC56CF" w:rsidRPr="00DC56CF" w:rsidRDefault="008C646E" w:rsidP="00DC56CF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3797DAA" wp14:editId="16D6DA1F">
            <wp:simplePos x="0" y="0"/>
            <wp:positionH relativeFrom="column">
              <wp:posOffset>4180316</wp:posOffset>
            </wp:positionH>
            <wp:positionV relativeFrom="paragraph">
              <wp:posOffset>-149225</wp:posOffset>
            </wp:positionV>
            <wp:extent cx="2206625" cy="711200"/>
            <wp:effectExtent l="0" t="0" r="3175" b="0"/>
            <wp:wrapNone/>
            <wp:docPr id="2" name="Image 2" descr="ent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F38">
        <w:rPr>
          <w:rFonts w:ascii="Times New Roman" w:hAnsi="Times New Roman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B7A9860" wp14:editId="39346ECC">
            <wp:simplePos x="0" y="0"/>
            <wp:positionH relativeFrom="page">
              <wp:posOffset>532130</wp:posOffset>
            </wp:positionH>
            <wp:positionV relativeFrom="page">
              <wp:posOffset>325093</wp:posOffset>
            </wp:positionV>
            <wp:extent cx="1810973" cy="898497"/>
            <wp:effectExtent l="0" t="0" r="0" b="0"/>
            <wp:wrapNone/>
            <wp:docPr id="1" name="Image 1" descr="http://intranet.isae.fr/sites/intranet/IMG/png/VL_SUPAERO_72_cm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http://intranet.isae.fr/sites/intranet/IMG/png/VL_SUPAERO_72_cmjn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973" cy="8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A87AF" w14:textId="77777777" w:rsidR="00DC56CF" w:rsidRDefault="00DC56CF" w:rsidP="00015359">
      <w:pPr>
        <w:rPr>
          <w:rFonts w:ascii="Times New Roman" w:hAnsi="Times New Roman"/>
          <w:b/>
          <w:szCs w:val="24"/>
        </w:rPr>
      </w:pPr>
    </w:p>
    <w:p w14:paraId="11B41E91" w14:textId="77777777" w:rsidR="007475C9" w:rsidRDefault="007475C9" w:rsidP="00015359">
      <w:pPr>
        <w:jc w:val="center"/>
        <w:rPr>
          <w:rFonts w:ascii="Times New Roman" w:hAnsi="Times New Roman"/>
          <w:b/>
          <w:szCs w:val="24"/>
        </w:rPr>
      </w:pPr>
    </w:p>
    <w:p w14:paraId="460559EC" w14:textId="77777777" w:rsidR="00414F38" w:rsidRDefault="00414F38" w:rsidP="00414F38">
      <w:pPr>
        <w:jc w:val="center"/>
        <w:rPr>
          <w:rFonts w:ascii="Times New Roman" w:hAnsi="Times New Roman"/>
          <w:b/>
          <w:sz w:val="22"/>
          <w:szCs w:val="22"/>
        </w:rPr>
      </w:pPr>
    </w:p>
    <w:p w14:paraId="565783E1" w14:textId="77777777" w:rsidR="006B27CD" w:rsidRDefault="006B27CD" w:rsidP="00414F38">
      <w:pPr>
        <w:jc w:val="center"/>
        <w:rPr>
          <w:rFonts w:ascii="Times New Roman" w:hAnsi="Times New Roman"/>
          <w:b/>
          <w:sz w:val="22"/>
          <w:szCs w:val="22"/>
        </w:rPr>
      </w:pPr>
    </w:p>
    <w:p w14:paraId="766B4413" w14:textId="11258477" w:rsidR="008C646E" w:rsidRDefault="00E45B08" w:rsidP="00E45B08">
      <w:pPr>
        <w:ind w:hanging="28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Annexe </w:t>
      </w:r>
      <w:r w:rsidR="00EB4851">
        <w:rPr>
          <w:rFonts w:ascii="Arial" w:hAnsi="Arial" w:cs="Arial"/>
          <w:sz w:val="22"/>
          <w:szCs w:val="22"/>
        </w:rPr>
        <w:t>2 à la note PS 0140</w:t>
      </w:r>
      <w:r w:rsidR="00F846DA">
        <w:rPr>
          <w:rFonts w:ascii="Arial" w:hAnsi="Arial" w:cs="Arial"/>
          <w:sz w:val="22"/>
          <w:szCs w:val="22"/>
        </w:rPr>
        <w:t xml:space="preserve"> indice </w:t>
      </w:r>
      <w:r w:rsidR="00AA177D">
        <w:rPr>
          <w:rFonts w:ascii="Arial" w:hAnsi="Arial" w:cs="Arial"/>
          <w:sz w:val="22"/>
          <w:szCs w:val="22"/>
        </w:rPr>
        <w:t>C</w:t>
      </w:r>
    </w:p>
    <w:p w14:paraId="0C1F77FA" w14:textId="77777777" w:rsidR="008C646E" w:rsidRDefault="00BD3E70" w:rsidP="00BD3E70">
      <w:pPr>
        <w:tabs>
          <w:tab w:val="left" w:pos="7513"/>
        </w:tabs>
        <w:spacing w:before="240"/>
        <w:ind w:left="498" w:right="63"/>
        <w:rPr>
          <w:rFonts w:ascii="Times New Roman" w:hAnsi="Times New Roman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2E4A7B07" w14:textId="77777777" w:rsidR="00BD3E70" w:rsidRPr="008C4D6F" w:rsidRDefault="00BD3E70" w:rsidP="008C4D6F">
      <w:pPr>
        <w:tabs>
          <w:tab w:val="left" w:pos="9639"/>
        </w:tabs>
        <w:spacing w:before="480"/>
        <w:ind w:left="709" w:right="850"/>
        <w:jc w:val="center"/>
        <w:rPr>
          <w:rFonts w:ascii="Arial" w:eastAsia="Times" w:hAnsi="Arial" w:cs="Arial"/>
          <w:b/>
          <w:sz w:val="22"/>
          <w:szCs w:val="22"/>
          <w:u w:val="single"/>
        </w:rPr>
      </w:pPr>
      <w:r>
        <w:rPr>
          <w:rFonts w:ascii="Arial" w:eastAsia="Times" w:hAnsi="Arial" w:cs="Arial"/>
          <w:b/>
          <w:sz w:val="22"/>
          <w:szCs w:val="22"/>
          <w:u w:val="single"/>
        </w:rPr>
        <w:t xml:space="preserve">CIRCUIT </w:t>
      </w:r>
      <w:r w:rsidR="008C4D6F" w:rsidRPr="008C4D6F">
        <w:rPr>
          <w:rFonts w:ascii="Arial" w:eastAsia="Times" w:hAnsi="Arial" w:cs="Arial"/>
          <w:b/>
          <w:sz w:val="22"/>
          <w:szCs w:val="22"/>
          <w:u w:val="single"/>
        </w:rPr>
        <w:t>D’A</w:t>
      </w:r>
      <w:r>
        <w:rPr>
          <w:rFonts w:ascii="Arial" w:eastAsia="Times" w:hAnsi="Arial" w:cs="Arial"/>
          <w:b/>
          <w:sz w:val="22"/>
          <w:szCs w:val="22"/>
          <w:u w:val="single"/>
        </w:rPr>
        <w:t>RRIVEE</w:t>
      </w:r>
    </w:p>
    <w:p w14:paraId="7A5E80C6" w14:textId="77777777" w:rsidR="008C4D6F" w:rsidRDefault="008C4D6F" w:rsidP="008C4D6F">
      <w:pPr>
        <w:tabs>
          <w:tab w:val="left" w:pos="9639"/>
        </w:tabs>
        <w:ind w:left="709" w:right="851"/>
        <w:jc w:val="center"/>
        <w:rPr>
          <w:rFonts w:ascii="Arial" w:eastAsia="Times" w:hAnsi="Arial" w:cs="Arial"/>
          <w:sz w:val="22"/>
          <w:szCs w:val="22"/>
        </w:rPr>
      </w:pPr>
    </w:p>
    <w:p w14:paraId="167F25D7" w14:textId="77777777" w:rsidR="00BD3E70" w:rsidRDefault="00BD3E70" w:rsidP="00BD3E70">
      <w:pPr>
        <w:tabs>
          <w:tab w:val="left" w:pos="9639"/>
        </w:tabs>
        <w:ind w:left="709" w:right="851"/>
        <w:rPr>
          <w:rFonts w:ascii="Arial" w:eastAsia="Times" w:hAnsi="Arial" w:cs="Arial"/>
          <w:b/>
          <w:sz w:val="22"/>
          <w:szCs w:val="22"/>
        </w:rPr>
      </w:pPr>
      <w:r w:rsidRPr="00BD3E70">
        <w:rPr>
          <w:rFonts w:ascii="Arial" w:eastAsia="Times" w:hAnsi="Arial" w:cs="Arial"/>
          <w:b/>
          <w:sz w:val="22"/>
          <w:szCs w:val="22"/>
        </w:rPr>
        <w:t>NOM :</w:t>
      </w:r>
      <w:r>
        <w:rPr>
          <w:rFonts w:ascii="Arial" w:eastAsia="Times" w:hAnsi="Arial" w:cs="Arial"/>
          <w:b/>
          <w:sz w:val="22"/>
          <w:szCs w:val="22"/>
        </w:rPr>
        <w:t xml:space="preserve">                                     PRENOM :</w:t>
      </w:r>
    </w:p>
    <w:p w14:paraId="26DB70F7" w14:textId="77777777" w:rsidR="00BD3E70" w:rsidRDefault="00BD3E70" w:rsidP="00BD3E70">
      <w:pPr>
        <w:tabs>
          <w:tab w:val="left" w:pos="9639"/>
        </w:tabs>
        <w:ind w:left="709" w:right="851"/>
        <w:rPr>
          <w:rFonts w:ascii="Arial" w:eastAsia="Times" w:hAnsi="Arial" w:cs="Arial"/>
          <w:b/>
          <w:sz w:val="22"/>
          <w:szCs w:val="22"/>
        </w:rPr>
      </w:pPr>
      <w:r>
        <w:rPr>
          <w:rFonts w:ascii="Arial" w:eastAsia="Times" w:hAnsi="Arial" w:cs="Arial"/>
          <w:b/>
          <w:sz w:val="22"/>
          <w:szCs w:val="22"/>
        </w:rPr>
        <w:t>SERVICE :                              FONCTION :</w:t>
      </w:r>
    </w:p>
    <w:p w14:paraId="4B896EA0" w14:textId="77777777" w:rsidR="00BD3E70" w:rsidRDefault="00BD3E70" w:rsidP="00BD3E70">
      <w:pPr>
        <w:tabs>
          <w:tab w:val="left" w:pos="9639"/>
        </w:tabs>
        <w:ind w:left="709" w:right="851"/>
        <w:rPr>
          <w:rFonts w:ascii="Arial" w:eastAsia="Times" w:hAnsi="Arial" w:cs="Arial"/>
          <w:b/>
          <w:sz w:val="22"/>
          <w:szCs w:val="22"/>
        </w:rPr>
      </w:pPr>
    </w:p>
    <w:p w14:paraId="7265C11F" w14:textId="77777777" w:rsidR="00BD3E70" w:rsidRPr="00BD3E70" w:rsidRDefault="00BD3E70" w:rsidP="00BD3E70">
      <w:pPr>
        <w:tabs>
          <w:tab w:val="left" w:pos="9639"/>
        </w:tabs>
        <w:ind w:left="709" w:right="851"/>
        <w:rPr>
          <w:rFonts w:ascii="Arial" w:eastAsia="Times" w:hAnsi="Arial" w:cs="Arial"/>
          <w:b/>
          <w:sz w:val="22"/>
          <w:szCs w:val="22"/>
        </w:rPr>
      </w:pPr>
      <w:r>
        <w:rPr>
          <w:rFonts w:ascii="Arial" w:eastAsia="Times" w:hAnsi="Arial" w:cs="Arial"/>
          <w:b/>
          <w:sz w:val="22"/>
          <w:szCs w:val="22"/>
        </w:rPr>
        <w:tab/>
      </w:r>
    </w:p>
    <w:p w14:paraId="44AEA9AA" w14:textId="77777777" w:rsidR="008C4D6F" w:rsidRPr="008C4D6F" w:rsidRDefault="008C4D6F" w:rsidP="008C4D6F">
      <w:pPr>
        <w:tabs>
          <w:tab w:val="left" w:pos="9639"/>
        </w:tabs>
        <w:ind w:right="284"/>
        <w:jc w:val="both"/>
        <w:rPr>
          <w:rFonts w:ascii="Arial" w:eastAsia="Times" w:hAnsi="Arial" w:cs="Arial"/>
          <w:b/>
          <w:sz w:val="22"/>
          <w:szCs w:val="22"/>
        </w:rPr>
      </w:pPr>
    </w:p>
    <w:tbl>
      <w:tblPr>
        <w:tblStyle w:val="Grilledutableau"/>
        <w:tblW w:w="8661" w:type="dxa"/>
        <w:tblInd w:w="1086" w:type="dxa"/>
        <w:tblLook w:val="04A0" w:firstRow="1" w:lastRow="0" w:firstColumn="1" w:lastColumn="0" w:noHBand="0" w:noVBand="1"/>
      </w:tblPr>
      <w:tblGrid>
        <w:gridCol w:w="4834"/>
        <w:gridCol w:w="1843"/>
        <w:gridCol w:w="1984"/>
      </w:tblGrid>
      <w:tr w:rsidR="00BD3E70" w14:paraId="23AE3B75" w14:textId="77777777" w:rsidTr="00F10409">
        <w:tc>
          <w:tcPr>
            <w:tcW w:w="4834" w:type="dxa"/>
          </w:tcPr>
          <w:p w14:paraId="7BAFABB5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SERVICE </w:t>
            </w:r>
          </w:p>
        </w:tc>
        <w:tc>
          <w:tcPr>
            <w:tcW w:w="1843" w:type="dxa"/>
          </w:tcPr>
          <w:p w14:paraId="1D5B2D80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</w:t>
            </w:r>
          </w:p>
        </w:tc>
        <w:tc>
          <w:tcPr>
            <w:tcW w:w="1984" w:type="dxa"/>
          </w:tcPr>
          <w:p w14:paraId="4DED4CF5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CACHET ET SIGNATURE </w:t>
            </w:r>
          </w:p>
        </w:tc>
      </w:tr>
      <w:tr w:rsidR="00BD3E70" w14:paraId="38013B21" w14:textId="77777777" w:rsidTr="00F10409">
        <w:tc>
          <w:tcPr>
            <w:tcW w:w="4834" w:type="dxa"/>
          </w:tcPr>
          <w:p w14:paraId="6E2BB2EB" w14:textId="21F08215" w:rsidR="00BD3E70" w:rsidRPr="00BD3E70" w:rsidRDefault="00BD3E70" w:rsidP="00DC56CF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 xml:space="preserve">Service </w:t>
            </w:r>
            <w:r w:rsidR="00AA177D">
              <w:rPr>
                <w:rFonts w:ascii="Times New Roman" w:hAnsi="Times New Roman"/>
                <w:b/>
                <w:sz w:val="18"/>
                <w:szCs w:val="18"/>
              </w:rPr>
              <w:t>Responsabilité Sociétale, Qualité et Maîtrise des Risques</w:t>
            </w: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 xml:space="preserve"> / Sécurité et sûreté (</w:t>
            </w:r>
            <w:r w:rsidR="00AA177D">
              <w:rPr>
                <w:rFonts w:ascii="Times New Roman" w:hAnsi="Times New Roman"/>
                <w:b/>
                <w:sz w:val="18"/>
                <w:szCs w:val="18"/>
              </w:rPr>
              <w:t>RSQMR/</w:t>
            </w: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>SECU)</w:t>
            </w:r>
          </w:p>
          <w:p w14:paraId="1D7BE326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Bâtiment d’accueil </w:t>
            </w:r>
          </w:p>
          <w:p w14:paraId="34C5F35C" w14:textId="368EBDB6" w:rsidR="00BD3E70" w:rsidRPr="00F10409" w:rsidRDefault="00AA177D" w:rsidP="00DC56CF">
            <w:pPr>
              <w:jc w:val="both"/>
              <w:rPr>
                <w:rFonts w:ascii="Times New Roman" w:hAnsi="Times New Roman"/>
                <w:i/>
                <w:iCs/>
                <w:vanish/>
                <w:sz w:val="18"/>
                <w:szCs w:val="18"/>
                <w:specVanish/>
              </w:rPr>
            </w:pPr>
            <w:r w:rsidRPr="00F10409">
              <w:rPr>
                <w:rFonts w:ascii="Times New Roman" w:hAnsi="Times New Roman"/>
                <w:i/>
                <w:iCs/>
                <w:sz w:val="18"/>
                <w:szCs w:val="18"/>
              </w:rPr>
              <w:t>(RDV via DESK / SECURITE / Autre demande sécurité)</w:t>
            </w:r>
          </w:p>
          <w:p w14:paraId="2915DFFF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73F0FBB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94B4775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3E70" w14:paraId="7451650F" w14:textId="77777777" w:rsidTr="00F10409">
        <w:tc>
          <w:tcPr>
            <w:tcW w:w="4834" w:type="dxa"/>
          </w:tcPr>
          <w:p w14:paraId="224642D9" w14:textId="77777777" w:rsidR="00BD3E70" w:rsidRPr="005920C6" w:rsidRDefault="00BD3E70" w:rsidP="00DC56CF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>Se</w:t>
            </w:r>
            <w:r w:rsidR="00A7219D">
              <w:rPr>
                <w:rFonts w:ascii="Times New Roman" w:hAnsi="Times New Roman"/>
                <w:b/>
                <w:sz w:val="18"/>
                <w:szCs w:val="18"/>
              </w:rPr>
              <w:t>crétariat Général / Se</w:t>
            </w: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>rvice des ressources humaines (S</w:t>
            </w:r>
            <w:r w:rsidR="00A7219D">
              <w:rPr>
                <w:rFonts w:ascii="Times New Roman" w:hAnsi="Times New Roman"/>
                <w:b/>
                <w:sz w:val="18"/>
                <w:szCs w:val="18"/>
              </w:rPr>
              <w:t>G/</w:t>
            </w: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>RH)</w:t>
            </w:r>
          </w:p>
          <w:p w14:paraId="7C7F3AD9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Bâtiment 50</w:t>
            </w:r>
            <w:r w:rsidR="00C726BD">
              <w:rPr>
                <w:rFonts w:ascii="Times New Roman" w:hAnsi="Times New Roman"/>
                <w:sz w:val="18"/>
                <w:szCs w:val="18"/>
              </w:rPr>
              <w:t> :</w:t>
            </w:r>
          </w:p>
          <w:p w14:paraId="380183A1" w14:textId="4466649F" w:rsidR="00C726BD" w:rsidRDefault="00C726B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- Fonctionnaires </w:t>
            </w:r>
            <w:del w:id="0" w:author="Meriem BERRACHED" w:date="2023-03-17T10:32:00Z">
              <w:r w:rsidDel="009A596C">
                <w:rPr>
                  <w:rFonts w:ascii="Times New Roman" w:hAnsi="Times New Roman"/>
                  <w:sz w:val="18"/>
                  <w:szCs w:val="18"/>
                </w:rPr>
                <w:delText>et</w:delText>
              </w:r>
              <w:r w:rsidR="00B13710" w:rsidDel="009A596C">
                <w:rPr>
                  <w:rFonts w:ascii="Times New Roman" w:hAnsi="Times New Roman"/>
                  <w:sz w:val="18"/>
                  <w:szCs w:val="18"/>
                </w:rPr>
                <w:delText xml:space="preserve"> agents contractuels DAEP/DEOS </w:delText>
              </w:r>
            </w:del>
            <w:r w:rsidR="00B13710">
              <w:rPr>
                <w:rFonts w:ascii="Times New Roman" w:hAnsi="Times New Roman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sz w:val="18"/>
                <w:szCs w:val="18"/>
              </w:rPr>
              <w:t>ureau 50.0</w:t>
            </w:r>
            <w:r w:rsidR="00A928FD">
              <w:rPr>
                <w:rFonts w:ascii="Times New Roman" w:hAnsi="Times New Roman"/>
                <w:sz w:val="18"/>
                <w:szCs w:val="18"/>
              </w:rPr>
              <w:t>16</w:t>
            </w:r>
          </w:p>
          <w:p w14:paraId="2D238770" w14:textId="3E3E3FA1" w:rsidR="00A928FD" w:rsidDel="00193FE5" w:rsidRDefault="00C726BD" w:rsidP="00DC56CF">
            <w:pPr>
              <w:jc w:val="both"/>
              <w:rPr>
                <w:del w:id="1" w:author="Meriem BERRACHED" w:date="2023-03-17T12:29:00Z"/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- Agents contractuels </w:t>
            </w:r>
            <w:del w:id="2" w:author="Meriem BERRACHED" w:date="2023-03-17T10:32:00Z">
              <w:r w:rsidDel="009A596C">
                <w:rPr>
                  <w:rFonts w:ascii="Times New Roman" w:hAnsi="Times New Roman"/>
                  <w:sz w:val="18"/>
                  <w:szCs w:val="18"/>
                </w:rPr>
                <w:delText xml:space="preserve">autres </w:delText>
              </w:r>
            </w:del>
            <w:del w:id="3" w:author="Meriem BERRACHED" w:date="2023-03-17T12:29:00Z">
              <w:r w:rsidDel="00684A5E">
                <w:rPr>
                  <w:rFonts w:ascii="Times New Roman" w:hAnsi="Times New Roman"/>
                  <w:sz w:val="18"/>
                  <w:szCs w:val="18"/>
                </w:rPr>
                <w:delText xml:space="preserve">départements et services </w:delText>
              </w:r>
              <w:bookmarkStart w:id="4" w:name="_GoBack"/>
              <w:bookmarkEnd w:id="4"/>
            </w:del>
          </w:p>
          <w:p w14:paraId="470FA642" w14:textId="77777777" w:rsidR="00C726BD" w:rsidRDefault="00B1371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b</w:t>
            </w:r>
            <w:r w:rsidR="00C726BD">
              <w:rPr>
                <w:rFonts w:ascii="Times New Roman" w:hAnsi="Times New Roman"/>
                <w:sz w:val="18"/>
                <w:szCs w:val="18"/>
              </w:rPr>
              <w:t>ureau</w:t>
            </w:r>
            <w:proofErr w:type="gramEnd"/>
            <w:r w:rsidR="00C726BD">
              <w:rPr>
                <w:rFonts w:ascii="Times New Roman" w:hAnsi="Times New Roman"/>
                <w:sz w:val="18"/>
                <w:szCs w:val="18"/>
              </w:rPr>
              <w:t xml:space="preserve"> 50.0</w:t>
            </w:r>
            <w:r w:rsidR="00A928FD">
              <w:rPr>
                <w:rFonts w:ascii="Times New Roman" w:hAnsi="Times New Roman"/>
                <w:sz w:val="18"/>
                <w:szCs w:val="18"/>
              </w:rPr>
              <w:t>18</w:t>
            </w:r>
          </w:p>
          <w:p w14:paraId="3E6A1243" w14:textId="77777777" w:rsidR="00694939" w:rsidRDefault="00A928F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 Fonctionnaires détachés sur contrats et ouvriers de l’Etat bureau 50.008</w:t>
            </w:r>
          </w:p>
          <w:p w14:paraId="064B577B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367B392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C60B020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94939" w14:paraId="7C9FF46A" w14:textId="77777777" w:rsidTr="00F10409">
        <w:tc>
          <w:tcPr>
            <w:tcW w:w="4834" w:type="dxa"/>
          </w:tcPr>
          <w:p w14:paraId="719EDB72" w14:textId="77777777" w:rsidR="00694939" w:rsidRDefault="00694939" w:rsidP="00694939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>Se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crétariat Général / Se</w:t>
            </w: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>rvice des ressources humaines (S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G/</w:t>
            </w: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>RH)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/ Formation continue</w:t>
            </w:r>
          </w:p>
          <w:p w14:paraId="76558CF0" w14:textId="77777777" w:rsidR="00694939" w:rsidRPr="00694939" w:rsidRDefault="00694939" w:rsidP="0069493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94939">
              <w:rPr>
                <w:rFonts w:ascii="Times New Roman" w:hAnsi="Times New Roman"/>
                <w:sz w:val="18"/>
                <w:szCs w:val="18"/>
              </w:rPr>
              <w:t>Bâtiment 50 :</w:t>
            </w:r>
          </w:p>
          <w:p w14:paraId="4B0CBC03" w14:textId="77777777" w:rsidR="00694939" w:rsidRPr="00694939" w:rsidRDefault="00694939" w:rsidP="0069493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94939">
              <w:rPr>
                <w:rFonts w:ascii="Times New Roman" w:hAnsi="Times New Roman"/>
                <w:sz w:val="18"/>
                <w:szCs w:val="18"/>
              </w:rPr>
              <w:t>Bureau 50.</w:t>
            </w:r>
            <w:r>
              <w:rPr>
                <w:rFonts w:ascii="Times New Roman" w:hAnsi="Times New Roman"/>
                <w:sz w:val="18"/>
                <w:szCs w:val="18"/>
              </w:rPr>
              <w:t>002</w:t>
            </w:r>
          </w:p>
          <w:p w14:paraId="42959D6D" w14:textId="77777777" w:rsidR="00694939" w:rsidRPr="00BD3E70" w:rsidRDefault="00694939" w:rsidP="00DC56CF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00C52C61" w14:textId="77777777" w:rsidR="00694939" w:rsidRDefault="00694939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744272F" w14:textId="77777777" w:rsidR="00694939" w:rsidRDefault="00694939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3E70" w14:paraId="050C66F8" w14:textId="77777777" w:rsidTr="00F10409">
        <w:tc>
          <w:tcPr>
            <w:tcW w:w="4834" w:type="dxa"/>
          </w:tcPr>
          <w:p w14:paraId="1F7070A5" w14:textId="51C58F20" w:rsidR="00A7219D" w:rsidRPr="005920C6" w:rsidRDefault="00A7219D" w:rsidP="00DC56CF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>Se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crétariat Général </w:t>
            </w:r>
            <w:r w:rsidRPr="00A7219D">
              <w:rPr>
                <w:rFonts w:ascii="Times New Roman" w:hAnsi="Times New Roman"/>
                <w:b/>
                <w:sz w:val="18"/>
                <w:szCs w:val="18"/>
              </w:rPr>
              <w:t>/ Service systèmes d’information (SG/SI)</w:t>
            </w:r>
          </w:p>
          <w:p w14:paraId="379E3BFD" w14:textId="77777777" w:rsidR="00BD3E70" w:rsidRDefault="00A7219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Bâtiment 61</w:t>
            </w:r>
            <w:r w:rsidR="00A928FD">
              <w:rPr>
                <w:rFonts w:ascii="Times New Roman" w:hAnsi="Times New Roman"/>
                <w:sz w:val="18"/>
                <w:szCs w:val="18"/>
              </w:rPr>
              <w:t> :</w:t>
            </w:r>
          </w:p>
          <w:p w14:paraId="4C702EC7" w14:textId="77777777" w:rsidR="00A928FD" w:rsidRDefault="00A928F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RDC Centre de services bureau </w:t>
            </w:r>
            <w:r w:rsidR="004C341A">
              <w:rPr>
                <w:rFonts w:ascii="Times New Roman" w:hAnsi="Times New Roman"/>
                <w:sz w:val="18"/>
                <w:szCs w:val="18"/>
              </w:rPr>
              <w:t>61.042</w:t>
            </w:r>
          </w:p>
          <w:p w14:paraId="06BF6848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810396A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1779E9B" w14:textId="77777777" w:rsidR="00BD3E70" w:rsidRDefault="00BD3E70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219D" w14:paraId="36FB0049" w14:textId="77777777" w:rsidTr="00F10409">
        <w:tc>
          <w:tcPr>
            <w:tcW w:w="4834" w:type="dxa"/>
          </w:tcPr>
          <w:p w14:paraId="47D6F695" w14:textId="02C3CBD7" w:rsidR="00A7219D" w:rsidRDefault="00A7219D" w:rsidP="00DC56CF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 xml:space="preserve">Service </w:t>
            </w:r>
            <w:r w:rsidR="00400BCF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AA177D">
              <w:rPr>
                <w:rFonts w:ascii="Times New Roman" w:hAnsi="Times New Roman"/>
                <w:b/>
                <w:sz w:val="18"/>
                <w:szCs w:val="18"/>
              </w:rPr>
              <w:t xml:space="preserve">esponsabilité Sociétale, Qualité et </w:t>
            </w:r>
            <w:r w:rsidRPr="00BD3E70">
              <w:rPr>
                <w:rFonts w:ascii="Times New Roman" w:hAnsi="Times New Roman"/>
                <w:b/>
                <w:sz w:val="18"/>
                <w:szCs w:val="18"/>
              </w:rPr>
              <w:t xml:space="preserve">Maîtrise des Risques /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Qualité</w:t>
            </w:r>
            <w:r w:rsidR="00AA177D">
              <w:rPr>
                <w:rFonts w:ascii="Times New Roman" w:hAnsi="Times New Roman"/>
                <w:b/>
                <w:sz w:val="18"/>
                <w:szCs w:val="18"/>
              </w:rPr>
              <w:t xml:space="preserve">, hygiène, sécurité, </w:t>
            </w:r>
            <w:proofErr w:type="gramStart"/>
            <w:r w:rsidR="00AA177D">
              <w:rPr>
                <w:rFonts w:ascii="Times New Roman" w:hAnsi="Times New Roman"/>
                <w:b/>
                <w:sz w:val="18"/>
                <w:szCs w:val="18"/>
              </w:rPr>
              <w:t>environnement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(</w:t>
            </w:r>
            <w:proofErr w:type="gramEnd"/>
            <w:r w:rsidR="00AA177D">
              <w:rPr>
                <w:rFonts w:ascii="Times New Roman" w:hAnsi="Times New Roman"/>
                <w:b/>
                <w:sz w:val="18"/>
                <w:szCs w:val="18"/>
              </w:rPr>
              <w:t>RSQMR/QHSE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)</w:t>
            </w:r>
          </w:p>
          <w:p w14:paraId="1CBE9EB4" w14:textId="77777777" w:rsidR="00A7219D" w:rsidRDefault="00A7219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219D">
              <w:rPr>
                <w:rFonts w:ascii="Times New Roman" w:hAnsi="Times New Roman"/>
                <w:sz w:val="18"/>
                <w:szCs w:val="18"/>
              </w:rPr>
              <w:t>Bâtiment 2</w:t>
            </w:r>
            <w:r w:rsidR="00A928FD">
              <w:rPr>
                <w:rFonts w:ascii="Times New Roman" w:hAnsi="Times New Roman"/>
                <w:sz w:val="18"/>
                <w:szCs w:val="18"/>
              </w:rPr>
              <w:t> :</w:t>
            </w:r>
          </w:p>
          <w:p w14:paraId="57DB1A6F" w14:textId="77777777" w:rsidR="00A928FD" w:rsidRPr="00A7219D" w:rsidRDefault="00A928F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RDC Bureau </w:t>
            </w:r>
            <w:r w:rsidR="004C341A">
              <w:rPr>
                <w:rFonts w:ascii="Times New Roman" w:hAnsi="Times New Roman"/>
                <w:sz w:val="18"/>
                <w:szCs w:val="18"/>
              </w:rPr>
              <w:t>02.015</w:t>
            </w:r>
          </w:p>
          <w:p w14:paraId="0B91F343" w14:textId="1B40711A" w:rsidR="00A7219D" w:rsidRPr="00F10409" w:rsidRDefault="00AA177D" w:rsidP="00DC56CF">
            <w:pPr>
              <w:jc w:val="both"/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(RDV via l’adresse : prevention@isae-supaero.fr)</w:t>
            </w:r>
          </w:p>
        </w:tc>
        <w:tc>
          <w:tcPr>
            <w:tcW w:w="1843" w:type="dxa"/>
          </w:tcPr>
          <w:p w14:paraId="792E0A22" w14:textId="77777777" w:rsidR="00A7219D" w:rsidRDefault="00A7219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647AE6A" w14:textId="77777777" w:rsidR="00A7219D" w:rsidRDefault="00A7219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219D" w14:paraId="429439C3" w14:textId="77777777" w:rsidTr="00F10409">
        <w:tc>
          <w:tcPr>
            <w:tcW w:w="4834" w:type="dxa"/>
          </w:tcPr>
          <w:p w14:paraId="5646BA06" w14:textId="5293EBF1" w:rsidR="00A7219D" w:rsidRDefault="00A7219D" w:rsidP="00A7219D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Service </w:t>
            </w:r>
            <w:r w:rsidR="00400BCF">
              <w:rPr>
                <w:rFonts w:ascii="Times New Roman" w:hAnsi="Times New Roman"/>
                <w:b/>
                <w:sz w:val="18"/>
                <w:szCs w:val="18"/>
              </w:rPr>
              <w:t xml:space="preserve">Responsabilité Sociétale, Qualité et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Maîtrise des Risques / </w:t>
            </w:r>
            <w:r w:rsidR="00400BCF">
              <w:rPr>
                <w:rFonts w:ascii="Times New Roman" w:hAnsi="Times New Roman"/>
                <w:b/>
                <w:sz w:val="18"/>
                <w:szCs w:val="18"/>
              </w:rPr>
              <w:t>Développement durable et responsabilité sociétale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(</w:t>
            </w:r>
            <w:r w:rsidR="00400BCF">
              <w:rPr>
                <w:rFonts w:ascii="Times New Roman" w:hAnsi="Times New Roman"/>
                <w:b/>
                <w:sz w:val="18"/>
                <w:szCs w:val="18"/>
              </w:rPr>
              <w:t>RSQMR/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DDRS)</w:t>
            </w:r>
          </w:p>
          <w:p w14:paraId="725B5949" w14:textId="77777777" w:rsidR="00A7219D" w:rsidRDefault="00A7219D" w:rsidP="00A7219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219D">
              <w:rPr>
                <w:rFonts w:ascii="Times New Roman" w:hAnsi="Times New Roman"/>
                <w:sz w:val="18"/>
                <w:szCs w:val="18"/>
              </w:rPr>
              <w:t>Bâtiment 2</w:t>
            </w:r>
            <w:r w:rsidR="00A928FD">
              <w:rPr>
                <w:rFonts w:ascii="Times New Roman" w:hAnsi="Times New Roman"/>
                <w:sz w:val="18"/>
                <w:szCs w:val="18"/>
              </w:rPr>
              <w:t xml:space="preserve"> : </w:t>
            </w:r>
          </w:p>
          <w:p w14:paraId="357D2EF2" w14:textId="77777777" w:rsidR="00A928FD" w:rsidRPr="00A7219D" w:rsidRDefault="00A928FD" w:rsidP="00A7219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RDC Bureau</w:t>
            </w:r>
            <w:r w:rsidR="004C341A">
              <w:rPr>
                <w:rFonts w:ascii="Times New Roman" w:hAnsi="Times New Roman"/>
                <w:sz w:val="18"/>
                <w:szCs w:val="18"/>
              </w:rPr>
              <w:t xml:space="preserve"> 02.013</w:t>
            </w:r>
          </w:p>
          <w:p w14:paraId="1E7EC345" w14:textId="0EA91D15" w:rsidR="00A7219D" w:rsidRPr="00F10409" w:rsidRDefault="00400BCF" w:rsidP="00A7219D">
            <w:pPr>
              <w:jc w:val="both"/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(RDV via l’adresse : diversite@isae-supaero.fr)</w:t>
            </w:r>
          </w:p>
        </w:tc>
        <w:tc>
          <w:tcPr>
            <w:tcW w:w="1843" w:type="dxa"/>
          </w:tcPr>
          <w:p w14:paraId="0016013E" w14:textId="77777777" w:rsidR="00A7219D" w:rsidRDefault="00A7219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73A4C76" w14:textId="77777777" w:rsidR="00A7219D" w:rsidRDefault="00A7219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219D" w14:paraId="472CC6F6" w14:textId="77777777" w:rsidTr="00F10409">
        <w:tc>
          <w:tcPr>
            <w:tcW w:w="4834" w:type="dxa"/>
          </w:tcPr>
          <w:p w14:paraId="4B78CEB9" w14:textId="77777777" w:rsidR="00A7219D" w:rsidRDefault="00A7219D" w:rsidP="00A7219D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Service de la documentation (DOC)</w:t>
            </w:r>
          </w:p>
          <w:p w14:paraId="749F63B9" w14:textId="77777777" w:rsidR="00A7219D" w:rsidRDefault="00A7219D" w:rsidP="00A7219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219D">
              <w:rPr>
                <w:rFonts w:ascii="Times New Roman" w:hAnsi="Times New Roman"/>
                <w:sz w:val="18"/>
                <w:szCs w:val="18"/>
              </w:rPr>
              <w:t xml:space="preserve">Bâtiment </w:t>
            </w:r>
            <w:r w:rsidR="00A10991">
              <w:rPr>
                <w:rFonts w:ascii="Times New Roman" w:hAnsi="Times New Roman"/>
                <w:sz w:val="18"/>
                <w:szCs w:val="18"/>
              </w:rPr>
              <w:t>5</w:t>
            </w:r>
            <w:r w:rsidR="00A928FD">
              <w:rPr>
                <w:rFonts w:ascii="Times New Roman" w:hAnsi="Times New Roman"/>
                <w:sz w:val="18"/>
                <w:szCs w:val="18"/>
              </w:rPr>
              <w:t> :</w:t>
            </w:r>
          </w:p>
          <w:p w14:paraId="21C1AC37" w14:textId="0FCF575E" w:rsidR="00A928FD" w:rsidRPr="00A7219D" w:rsidRDefault="005920C6" w:rsidP="00A7219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Accueil de l</w:t>
            </w:r>
            <w:r w:rsidR="00400BCF">
              <w:rPr>
                <w:rFonts w:ascii="Times New Roman" w:hAnsi="Times New Roman"/>
                <w:sz w:val="18"/>
                <w:szCs w:val="18"/>
              </w:rPr>
              <w:t>’</w:t>
            </w:r>
            <w:proofErr w:type="spellStart"/>
            <w:r w:rsidR="00400BCF">
              <w:rPr>
                <w:rFonts w:ascii="Times New Roman" w:hAnsi="Times New Roman"/>
                <w:sz w:val="18"/>
                <w:szCs w:val="18"/>
              </w:rPr>
              <w:t>aérothèque</w:t>
            </w:r>
            <w:proofErr w:type="spellEnd"/>
          </w:p>
          <w:p w14:paraId="1DF88523" w14:textId="3227A7FF" w:rsidR="00A7219D" w:rsidRPr="00F10409" w:rsidRDefault="00400BCF" w:rsidP="00A7219D">
            <w:pPr>
              <w:jc w:val="both"/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(RDV via l’adresse : aerotheque@isae-supaero.fr)</w:t>
            </w:r>
          </w:p>
        </w:tc>
        <w:tc>
          <w:tcPr>
            <w:tcW w:w="1843" w:type="dxa"/>
          </w:tcPr>
          <w:p w14:paraId="62184A4F" w14:textId="77777777" w:rsidR="00A7219D" w:rsidRDefault="00A7219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8E7942F" w14:textId="77777777" w:rsidR="00A7219D" w:rsidRDefault="00A7219D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A6435" w14:paraId="7B481CC3" w14:textId="77777777" w:rsidTr="00F10409">
        <w:tc>
          <w:tcPr>
            <w:tcW w:w="4834" w:type="dxa"/>
          </w:tcPr>
          <w:p w14:paraId="1BD996D3" w14:textId="77777777" w:rsidR="00DA6435" w:rsidRDefault="00DA6435" w:rsidP="00A7219D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</w:t>
            </w:r>
            <w:r w:rsidR="00E45B08">
              <w:rPr>
                <w:rFonts w:ascii="Times New Roman" w:hAnsi="Times New Roman"/>
                <w:b/>
                <w:sz w:val="18"/>
                <w:szCs w:val="18"/>
              </w:rPr>
              <w:t xml:space="preserve">ssistantes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S</w:t>
            </w:r>
            <w:r w:rsidR="00E45B08">
              <w:rPr>
                <w:rFonts w:ascii="Times New Roman" w:hAnsi="Times New Roman"/>
                <w:b/>
                <w:sz w:val="18"/>
                <w:szCs w:val="18"/>
              </w:rPr>
              <w:t>ociales</w:t>
            </w:r>
          </w:p>
          <w:p w14:paraId="057BCCC3" w14:textId="77777777" w:rsidR="005920C6" w:rsidRDefault="005920C6" w:rsidP="00A7219D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796AF97A" w14:textId="77777777" w:rsidR="00A928FD" w:rsidRDefault="00E45B08" w:rsidP="00A7219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E45B08">
              <w:rPr>
                <w:rFonts w:ascii="Times New Roman" w:hAnsi="Times New Roman"/>
                <w:sz w:val="18"/>
                <w:szCs w:val="18"/>
              </w:rPr>
              <w:t>Maison des élèves</w:t>
            </w:r>
            <w:r w:rsidR="004C341A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928FD">
              <w:rPr>
                <w:rFonts w:ascii="Times New Roman" w:hAnsi="Times New Roman"/>
                <w:sz w:val="18"/>
                <w:szCs w:val="18"/>
              </w:rPr>
              <w:t>1</w:t>
            </w:r>
            <w:r w:rsidR="00A928FD" w:rsidRPr="00A928FD">
              <w:rPr>
                <w:rFonts w:ascii="Times New Roman" w:hAnsi="Times New Roman"/>
                <w:sz w:val="18"/>
                <w:szCs w:val="18"/>
                <w:vertAlign w:val="superscript"/>
              </w:rPr>
              <w:t>er</w:t>
            </w:r>
            <w:r w:rsidR="004C341A">
              <w:rPr>
                <w:rFonts w:ascii="Times New Roman" w:hAnsi="Times New Roman"/>
                <w:sz w:val="18"/>
                <w:szCs w:val="18"/>
              </w:rPr>
              <w:t xml:space="preserve"> étage</w:t>
            </w:r>
          </w:p>
          <w:p w14:paraId="17F1B6B5" w14:textId="38D5B2E9" w:rsidR="005920C6" w:rsidRPr="00F10409" w:rsidRDefault="00400BCF" w:rsidP="00A7219D">
            <w:pPr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(RDV via l’adresse : maud.david@isae-supaero.fr)</w:t>
            </w:r>
          </w:p>
        </w:tc>
        <w:tc>
          <w:tcPr>
            <w:tcW w:w="1843" w:type="dxa"/>
          </w:tcPr>
          <w:p w14:paraId="2EFAFB1F" w14:textId="77777777" w:rsidR="00DA6435" w:rsidRDefault="00DA6435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D80A508" w14:textId="77777777" w:rsidR="00DA6435" w:rsidRDefault="00DA6435" w:rsidP="00DC56CF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8846498" w14:textId="77777777" w:rsidR="00F4461A" w:rsidRDefault="00F4461A" w:rsidP="00DC56CF">
      <w:pPr>
        <w:jc w:val="both"/>
        <w:rPr>
          <w:rFonts w:ascii="Times New Roman" w:hAnsi="Times New Roman"/>
          <w:sz w:val="18"/>
          <w:szCs w:val="18"/>
        </w:rPr>
      </w:pPr>
    </w:p>
    <w:p w14:paraId="2A13E985" w14:textId="5884C839" w:rsidR="006B27CD" w:rsidRDefault="00F846DA" w:rsidP="00D63B85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31AABB28" wp14:editId="1A3A8BD1">
            <wp:simplePos x="0" y="0"/>
            <wp:positionH relativeFrom="column">
              <wp:posOffset>-469265</wp:posOffset>
            </wp:positionH>
            <wp:positionV relativeFrom="paragraph">
              <wp:posOffset>109806</wp:posOffset>
            </wp:positionV>
            <wp:extent cx="1800225" cy="85725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26609" w14:textId="549695F8" w:rsidR="00615C29" w:rsidRDefault="00F846DA" w:rsidP="009156A6">
      <w:pPr>
        <w:ind w:left="14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B4C5F" wp14:editId="5598928B">
                <wp:simplePos x="0" y="0"/>
                <wp:positionH relativeFrom="column">
                  <wp:posOffset>1459865</wp:posOffset>
                </wp:positionH>
                <wp:positionV relativeFrom="paragraph">
                  <wp:posOffset>82501</wp:posOffset>
                </wp:positionV>
                <wp:extent cx="3776345" cy="659130"/>
                <wp:effectExtent l="0" t="0" r="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34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4674D" w14:textId="77777777" w:rsidR="00A96C3E" w:rsidRPr="001F1F3E" w:rsidRDefault="00A96C3E" w:rsidP="00A96C3E">
                            <w:pPr>
                              <w:jc w:val="both"/>
                            </w:pPr>
                            <w:r w:rsidRPr="001F1F3E">
                              <w:rPr>
                                <w:rFonts w:ascii="Arial Narrow" w:hAnsi="Arial Narrow" w:cs="Arial"/>
                                <w:b/>
                                <w:color w:val="000080"/>
                                <w:spacing w:val="8"/>
                                <w:position w:val="8"/>
                                <w:sz w:val="18"/>
                                <w:szCs w:val="19"/>
                              </w:rPr>
                              <w:t>ISAE SUPAERO - Institut Supérieur de l’Aéronautique et de l’Espace</w:t>
                            </w:r>
                            <w:r w:rsidRPr="001F1F3E">
                              <w:rPr>
                                <w:rFonts w:ascii="Arial Narrow" w:hAnsi="Arial Narrow" w:cs="Arial"/>
                                <w:color w:val="000080"/>
                                <w:spacing w:val="6"/>
                                <w:position w:val="8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F1F3E">
                              <w:rPr>
                                <w:rFonts w:ascii="Arial Narrow" w:hAnsi="Arial Narrow" w:cs="Arial"/>
                                <w:color w:val="808080"/>
                                <w:spacing w:val="32"/>
                                <w:sz w:val="16"/>
                                <w:szCs w:val="16"/>
                              </w:rPr>
                              <w:br/>
                            </w:r>
                            <w:r w:rsidRPr="001F1F3E">
                              <w:rPr>
                                <w:rFonts w:ascii="Arial Narrow" w:hAnsi="Arial Narrow" w:cs="Arial"/>
                                <w:color w:val="333333"/>
                                <w:spacing w:val="18"/>
                                <w:position w:val="8"/>
                                <w:sz w:val="14"/>
                                <w:szCs w:val="15"/>
                              </w:rPr>
                              <w:t>10, avenue Edouard-Belin - BP 54032 - 31055 Toulouse CEDEX 4 - FRANCE</w:t>
                            </w:r>
                            <w:r w:rsidRPr="001F1F3E">
                              <w:rPr>
                                <w:rFonts w:ascii="Arial Narrow" w:hAnsi="Arial Narrow" w:cs="Arial"/>
                                <w:color w:val="000080"/>
                                <w:spacing w:val="24"/>
                                <w:sz w:val="16"/>
                                <w:szCs w:val="16"/>
                              </w:rPr>
                              <w:br/>
                            </w:r>
                            <w:r w:rsidRPr="001F1F3E">
                              <w:rPr>
                                <w:rFonts w:ascii="Arial Narrow" w:hAnsi="Arial Narrow" w:cs="Arial"/>
                                <w:color w:val="000080"/>
                                <w:sz w:val="16"/>
                                <w:szCs w:val="16"/>
                              </w:rPr>
                              <w:t>Tél </w:t>
                            </w:r>
                            <w:r w:rsidRPr="001F1F3E">
                              <w:rPr>
                                <w:rFonts w:ascii="Arial Narrow" w:hAnsi="Arial Narrow" w:cs="Arial"/>
                                <w:color w:val="333333"/>
                                <w:sz w:val="16"/>
                                <w:szCs w:val="16"/>
                              </w:rPr>
                              <w:t>: 33 (0)5 61 33 80 80</w:t>
                            </w:r>
                            <w:r w:rsidRPr="001F1F3E">
                              <w:rPr>
                                <w:rFonts w:ascii="Arial Narrow" w:hAnsi="Arial Narrow" w:cs="Arial"/>
                                <w:color w:val="000080"/>
                                <w:sz w:val="16"/>
                                <w:szCs w:val="16"/>
                              </w:rPr>
                              <w:t xml:space="preserve"> - Télécopie : </w:t>
                            </w:r>
                            <w:r w:rsidRPr="001F1F3E">
                              <w:rPr>
                                <w:rFonts w:ascii="Arial Narrow" w:hAnsi="Arial Narrow" w:cs="Arial"/>
                                <w:color w:val="333333"/>
                                <w:sz w:val="16"/>
                                <w:szCs w:val="16"/>
                              </w:rPr>
                              <w:t>33 (0)5 61 33 83 30</w:t>
                            </w:r>
                            <w:r w:rsidRPr="001F1F3E">
                              <w:rPr>
                                <w:rFonts w:ascii="Arial Narrow" w:hAnsi="Arial Narrow" w:cs="Arial"/>
                                <w:color w:val="000080"/>
                                <w:sz w:val="16"/>
                                <w:szCs w:val="16"/>
                              </w:rPr>
                              <w:t xml:space="preserve"> - Site internet : </w:t>
                            </w:r>
                            <w:r w:rsidRPr="001F1F3E">
                              <w:rPr>
                                <w:rFonts w:ascii="Arial Narrow" w:hAnsi="Arial Narrow" w:cs="Arial"/>
                                <w:color w:val="333333"/>
                                <w:sz w:val="16"/>
                                <w:szCs w:val="16"/>
                              </w:rPr>
                              <w:t>www.isae-supaero.fr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B4C5F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14.95pt;margin-top:6.5pt;width:297.35pt;height:5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" filled="f" stroked="f" strokeweight=".5pt">
                <v:textbox>
                  <w:txbxContent>
                    <w:p w14:paraId="5E54674D" w14:textId="77777777" w:rsidR="00A96C3E" w:rsidRPr="001F1F3E" w:rsidRDefault="00A96C3E" w:rsidP="00A96C3E">
                      <w:pPr>
                        <w:jc w:val="both"/>
                      </w:pPr>
                      <w:r w:rsidRPr="001F1F3E">
                        <w:rPr>
                          <w:rFonts w:ascii="Arial Narrow" w:hAnsi="Arial Narrow" w:cs="Arial"/>
                          <w:b/>
                          <w:color w:val="000080"/>
                          <w:spacing w:val="8"/>
                          <w:position w:val="8"/>
                          <w:sz w:val="18"/>
                          <w:szCs w:val="19"/>
                        </w:rPr>
                        <w:t>ISAE SUPAERO - Institut Supérieur de l’Aéronautique et de l’Espace</w:t>
                      </w:r>
                      <w:r w:rsidRPr="001F1F3E">
                        <w:rPr>
                          <w:rFonts w:ascii="Arial Narrow" w:hAnsi="Arial Narrow" w:cs="Arial"/>
                          <w:color w:val="000080"/>
                          <w:spacing w:val="6"/>
                          <w:position w:val="8"/>
                          <w:sz w:val="16"/>
                          <w:szCs w:val="16"/>
                        </w:rPr>
                        <w:t xml:space="preserve"> </w:t>
                      </w:r>
                      <w:r w:rsidRPr="001F1F3E">
                        <w:rPr>
                          <w:rFonts w:ascii="Arial Narrow" w:hAnsi="Arial Narrow" w:cs="Arial"/>
                          <w:color w:val="808080"/>
                          <w:spacing w:val="32"/>
                          <w:sz w:val="16"/>
                          <w:szCs w:val="16"/>
                        </w:rPr>
                        <w:br/>
                      </w:r>
                      <w:r w:rsidRPr="001F1F3E">
                        <w:rPr>
                          <w:rFonts w:ascii="Arial Narrow" w:hAnsi="Arial Narrow" w:cs="Arial"/>
                          <w:color w:val="333333"/>
                          <w:spacing w:val="18"/>
                          <w:position w:val="8"/>
                          <w:sz w:val="14"/>
                          <w:szCs w:val="15"/>
                        </w:rPr>
                        <w:t>10, avenue Edouard-Belin - BP 54032 - 31055 Toulouse CEDEX 4 - FRANCE</w:t>
                      </w:r>
                      <w:r w:rsidRPr="001F1F3E">
                        <w:rPr>
                          <w:rFonts w:ascii="Arial Narrow" w:hAnsi="Arial Narrow" w:cs="Arial"/>
                          <w:color w:val="000080"/>
                          <w:spacing w:val="24"/>
                          <w:sz w:val="16"/>
                          <w:szCs w:val="16"/>
                        </w:rPr>
                        <w:br/>
                      </w:r>
                      <w:r w:rsidRPr="001F1F3E">
                        <w:rPr>
                          <w:rFonts w:ascii="Arial Narrow" w:hAnsi="Arial Narrow" w:cs="Arial"/>
                          <w:color w:val="000080"/>
                          <w:sz w:val="16"/>
                          <w:szCs w:val="16"/>
                        </w:rPr>
                        <w:t>Tél </w:t>
                      </w:r>
                      <w:r w:rsidRPr="001F1F3E">
                        <w:rPr>
                          <w:rFonts w:ascii="Arial Narrow" w:hAnsi="Arial Narrow" w:cs="Arial"/>
                          <w:color w:val="333333"/>
                          <w:sz w:val="16"/>
                          <w:szCs w:val="16"/>
                        </w:rPr>
                        <w:t>: 33 (0)5 61 33 80 80</w:t>
                      </w:r>
                      <w:r w:rsidRPr="001F1F3E">
                        <w:rPr>
                          <w:rFonts w:ascii="Arial Narrow" w:hAnsi="Arial Narrow" w:cs="Arial"/>
                          <w:color w:val="000080"/>
                          <w:sz w:val="16"/>
                          <w:szCs w:val="16"/>
                        </w:rPr>
                        <w:t xml:space="preserve"> - Télécopie : </w:t>
                      </w:r>
                      <w:r w:rsidRPr="001F1F3E">
                        <w:rPr>
                          <w:rFonts w:ascii="Arial Narrow" w:hAnsi="Arial Narrow" w:cs="Arial"/>
                          <w:color w:val="333333"/>
                          <w:sz w:val="16"/>
                          <w:szCs w:val="16"/>
                        </w:rPr>
                        <w:t>33 (0)5 61 33 83 30</w:t>
                      </w:r>
                      <w:r w:rsidRPr="001F1F3E">
                        <w:rPr>
                          <w:rFonts w:ascii="Arial Narrow" w:hAnsi="Arial Narrow" w:cs="Arial"/>
                          <w:color w:val="000080"/>
                          <w:sz w:val="16"/>
                          <w:szCs w:val="16"/>
                        </w:rPr>
                        <w:t xml:space="preserve"> - Site internet : </w:t>
                      </w:r>
                      <w:r w:rsidRPr="001F1F3E">
                        <w:rPr>
                          <w:rFonts w:ascii="Arial Narrow" w:hAnsi="Arial Narrow" w:cs="Arial"/>
                          <w:color w:val="333333"/>
                          <w:sz w:val="16"/>
                          <w:szCs w:val="16"/>
                        </w:rPr>
                        <w:t>www.isae-supaero.fr</w:t>
                      </w:r>
                    </w:p>
                  </w:txbxContent>
                </v:textbox>
              </v:shape>
            </w:pict>
          </mc:Fallback>
        </mc:AlternateContent>
      </w:r>
      <w:r w:rsidR="00A10991">
        <w:rPr>
          <w:rFonts w:ascii="Times New Roman" w:hAnsi="Times New Roman"/>
          <w:sz w:val="16"/>
          <w:szCs w:val="16"/>
        </w:rPr>
        <w:t xml:space="preserve">Document à retourner au service des ressources humaines sous </w:t>
      </w:r>
      <w:r w:rsidR="00400BCF">
        <w:rPr>
          <w:rFonts w:ascii="Times New Roman" w:hAnsi="Times New Roman"/>
          <w:sz w:val="16"/>
          <w:szCs w:val="16"/>
        </w:rPr>
        <w:t>1 mois</w:t>
      </w:r>
      <w:r w:rsidR="003C371D">
        <w:rPr>
          <w:rFonts w:ascii="Times New Roman" w:hAnsi="Times New Roman"/>
          <w:sz w:val="16"/>
          <w:szCs w:val="16"/>
        </w:rPr>
        <w:t xml:space="preserve"> sous couvert du parrain</w:t>
      </w:r>
      <w:r w:rsidR="00A10991">
        <w:rPr>
          <w:rFonts w:ascii="Times New Roman" w:hAnsi="Times New Roman"/>
          <w:sz w:val="16"/>
          <w:szCs w:val="16"/>
        </w:rPr>
        <w:t>.</w:t>
      </w:r>
    </w:p>
    <w:p w14:paraId="6641557D" w14:textId="2F9393EE" w:rsidR="00C852B2" w:rsidRPr="00D63B85" w:rsidRDefault="00A96C3E" w:rsidP="00D63B85">
      <w:pPr>
        <w:tabs>
          <w:tab w:val="left" w:pos="915"/>
        </w:tabs>
        <w:rPr>
          <w:rFonts w:ascii="Times New Roman" w:hAnsi="Times New Roman"/>
          <w:sz w:val="16"/>
          <w:szCs w:val="16"/>
        </w:rPr>
      </w:pPr>
      <w:r w:rsidRPr="00A96C3E">
        <w:rPr>
          <w:rFonts w:ascii="Times New Roman" w:hAnsi="Times New Roman"/>
          <w:noProof/>
          <w:sz w:val="18"/>
          <w:szCs w:val="18"/>
        </w:rPr>
        <w:t xml:space="preserve"> </w:t>
      </w:r>
    </w:p>
    <w:sectPr w:rsidR="00C852B2" w:rsidRPr="00D63B85" w:rsidSect="006B27CD">
      <w:footerReference w:type="default" r:id="rId12"/>
      <w:pgSz w:w="11906" w:h="16838"/>
      <w:pgMar w:top="851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CBF71" w14:textId="77777777" w:rsidR="00365079" w:rsidRDefault="00365079" w:rsidP="00F4461A">
      <w:r>
        <w:separator/>
      </w:r>
    </w:p>
  </w:endnote>
  <w:endnote w:type="continuationSeparator" w:id="0">
    <w:p w14:paraId="311F446D" w14:textId="77777777" w:rsidR="00365079" w:rsidRDefault="00365079" w:rsidP="00F4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rump Mediaeval">
    <w:altName w:val="DokChampa"/>
    <w:charset w:val="4D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7DF16" w14:textId="77777777" w:rsidR="00F4461A" w:rsidRDefault="00F4461A" w:rsidP="00F4461A">
    <w:pPr>
      <w:jc w:val="both"/>
      <w:rPr>
        <w:rFonts w:ascii="Times New Roman" w:hAnsi="Times New Roman"/>
        <w:i/>
        <w:sz w:val="16"/>
        <w:szCs w:val="16"/>
      </w:rPr>
    </w:pPr>
  </w:p>
  <w:p w14:paraId="1EC61E6B" w14:textId="77777777" w:rsidR="00F4461A" w:rsidRDefault="00F4461A" w:rsidP="00F4461A">
    <w:pPr>
      <w:jc w:val="both"/>
      <w:rPr>
        <w:rFonts w:ascii="Times New Roman" w:hAnsi="Times New Roman"/>
        <w:i/>
        <w:sz w:val="16"/>
        <w:szCs w:val="16"/>
      </w:rPr>
    </w:pPr>
  </w:p>
  <w:p w14:paraId="3189B707" w14:textId="77777777" w:rsidR="00F4461A" w:rsidRPr="00F4461A" w:rsidRDefault="00F4461A" w:rsidP="00F4461A">
    <w:pPr>
      <w:pStyle w:val="Pieddepage"/>
      <w:rPr>
        <w:rFonts w:ascii="Times New Roman" w:hAnsi="Times New Roman"/>
        <w:i/>
        <w:sz w:val="16"/>
        <w:szCs w:val="16"/>
      </w:rPr>
    </w:pPr>
    <w:r>
      <w:rPr>
        <w:rFonts w:ascii="Times New Roman" w:hAnsi="Times New Roman"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EE71A" w14:textId="77777777" w:rsidR="00365079" w:rsidRDefault="00365079" w:rsidP="00F4461A">
      <w:r>
        <w:separator/>
      </w:r>
    </w:p>
  </w:footnote>
  <w:footnote w:type="continuationSeparator" w:id="0">
    <w:p w14:paraId="54891841" w14:textId="77777777" w:rsidR="00365079" w:rsidRDefault="00365079" w:rsidP="00F44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E2323"/>
    <w:multiLevelType w:val="singleLevel"/>
    <w:tmpl w:val="455E73A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" w15:restartNumberingAfterBreak="0">
    <w:nsid w:val="4685178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A866A29"/>
    <w:multiLevelType w:val="hybridMultilevel"/>
    <w:tmpl w:val="2EAAAB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riem BERRACHED">
    <w15:presenceInfo w15:providerId="AD" w15:userId="S-1-5-21-2103157048-2801310163-5524607-980177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D7"/>
    <w:rsid w:val="00015359"/>
    <w:rsid w:val="00126CA4"/>
    <w:rsid w:val="0013498F"/>
    <w:rsid w:val="00150AA0"/>
    <w:rsid w:val="00164C33"/>
    <w:rsid w:val="00193FE5"/>
    <w:rsid w:val="001E33C9"/>
    <w:rsid w:val="00247E02"/>
    <w:rsid w:val="002534C9"/>
    <w:rsid w:val="002B6C17"/>
    <w:rsid w:val="002D2D6A"/>
    <w:rsid w:val="00320875"/>
    <w:rsid w:val="00327D31"/>
    <w:rsid w:val="00334F88"/>
    <w:rsid w:val="00365079"/>
    <w:rsid w:val="00381816"/>
    <w:rsid w:val="00387268"/>
    <w:rsid w:val="003C371D"/>
    <w:rsid w:val="00400BCF"/>
    <w:rsid w:val="00414F38"/>
    <w:rsid w:val="00417797"/>
    <w:rsid w:val="00473B20"/>
    <w:rsid w:val="00492130"/>
    <w:rsid w:val="004B33B4"/>
    <w:rsid w:val="004C341A"/>
    <w:rsid w:val="004D37DA"/>
    <w:rsid w:val="005160D9"/>
    <w:rsid w:val="005313AF"/>
    <w:rsid w:val="00585FFF"/>
    <w:rsid w:val="005920C6"/>
    <w:rsid w:val="005B190E"/>
    <w:rsid w:val="005B3CDE"/>
    <w:rsid w:val="005C0B43"/>
    <w:rsid w:val="00615C29"/>
    <w:rsid w:val="0062433E"/>
    <w:rsid w:val="00650026"/>
    <w:rsid w:val="00651C8C"/>
    <w:rsid w:val="00684A5E"/>
    <w:rsid w:val="00694939"/>
    <w:rsid w:val="006A3210"/>
    <w:rsid w:val="006B27CD"/>
    <w:rsid w:val="006B58F7"/>
    <w:rsid w:val="006E3193"/>
    <w:rsid w:val="006E7AD9"/>
    <w:rsid w:val="007024C0"/>
    <w:rsid w:val="007475C9"/>
    <w:rsid w:val="007642E3"/>
    <w:rsid w:val="007F1A90"/>
    <w:rsid w:val="00846115"/>
    <w:rsid w:val="008C1B3F"/>
    <w:rsid w:val="008C49D7"/>
    <w:rsid w:val="008C4D6F"/>
    <w:rsid w:val="008C646E"/>
    <w:rsid w:val="008D2697"/>
    <w:rsid w:val="009156A6"/>
    <w:rsid w:val="00947223"/>
    <w:rsid w:val="00951690"/>
    <w:rsid w:val="00980652"/>
    <w:rsid w:val="009A596C"/>
    <w:rsid w:val="009D7D00"/>
    <w:rsid w:val="009F51ED"/>
    <w:rsid w:val="00A10991"/>
    <w:rsid w:val="00A40F8E"/>
    <w:rsid w:val="00A7219D"/>
    <w:rsid w:val="00A814C1"/>
    <w:rsid w:val="00A928FD"/>
    <w:rsid w:val="00A96C3E"/>
    <w:rsid w:val="00AA177D"/>
    <w:rsid w:val="00AA3AC2"/>
    <w:rsid w:val="00AA76C6"/>
    <w:rsid w:val="00AB2BD6"/>
    <w:rsid w:val="00AB58D9"/>
    <w:rsid w:val="00B13710"/>
    <w:rsid w:val="00BC6370"/>
    <w:rsid w:val="00BD3E70"/>
    <w:rsid w:val="00BD58CB"/>
    <w:rsid w:val="00BF238D"/>
    <w:rsid w:val="00C12493"/>
    <w:rsid w:val="00C510C4"/>
    <w:rsid w:val="00C63DD8"/>
    <w:rsid w:val="00C726BD"/>
    <w:rsid w:val="00C76B8C"/>
    <w:rsid w:val="00C852B2"/>
    <w:rsid w:val="00CC272B"/>
    <w:rsid w:val="00CD4110"/>
    <w:rsid w:val="00CE61A6"/>
    <w:rsid w:val="00D63B85"/>
    <w:rsid w:val="00DA6435"/>
    <w:rsid w:val="00DC3707"/>
    <w:rsid w:val="00DC56CF"/>
    <w:rsid w:val="00DC6A77"/>
    <w:rsid w:val="00E20A39"/>
    <w:rsid w:val="00E45B08"/>
    <w:rsid w:val="00EB4851"/>
    <w:rsid w:val="00F10409"/>
    <w:rsid w:val="00F4461A"/>
    <w:rsid w:val="00F71012"/>
    <w:rsid w:val="00F846DA"/>
    <w:rsid w:val="00F9797D"/>
    <w:rsid w:val="00FA3CE6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647C"/>
  <w15:docId w15:val="{22CBFE82-6D62-421A-8BFC-A56ED04A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6CF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C56CF"/>
    <w:pPr>
      <w:keepNext/>
      <w:jc w:val="center"/>
      <w:outlineLvl w:val="0"/>
    </w:pPr>
    <w:rPr>
      <w:rFonts w:ascii="Trump Mediaeval" w:hAnsi="Trump Mediaeval"/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C56CF"/>
    <w:rPr>
      <w:rFonts w:ascii="Trump Mediaeval" w:eastAsia="Times New Roman" w:hAnsi="Trump Mediaeval" w:cs="Times New Roman"/>
      <w:b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4461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4461A"/>
    <w:rPr>
      <w:rFonts w:ascii="New York" w:eastAsia="Times New Roman" w:hAnsi="New York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446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4461A"/>
    <w:rPr>
      <w:rFonts w:ascii="New York" w:eastAsia="Times New Roman" w:hAnsi="New York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5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5359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51690"/>
    <w:pPr>
      <w:ind w:left="720"/>
      <w:contextualSpacing/>
    </w:pPr>
  </w:style>
  <w:style w:type="paragraph" w:styleId="Lgende">
    <w:name w:val="caption"/>
    <w:basedOn w:val="Normal"/>
    <w:next w:val="Normal"/>
    <w:qFormat/>
    <w:rsid w:val="00C12493"/>
    <w:pPr>
      <w:tabs>
        <w:tab w:val="left" w:pos="9639"/>
      </w:tabs>
      <w:spacing w:before="480"/>
      <w:ind w:left="709" w:right="850"/>
      <w:jc w:val="center"/>
    </w:pPr>
    <w:rPr>
      <w:rFonts w:ascii="Times New Roman" w:eastAsia="Times" w:hAnsi="Times New Roman"/>
      <w:sz w:val="36"/>
    </w:rPr>
  </w:style>
  <w:style w:type="table" w:styleId="Grilledutableau">
    <w:name w:val="Table Grid"/>
    <w:basedOn w:val="TableauNormal"/>
    <w:uiPriority w:val="59"/>
    <w:rsid w:val="00BD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F10409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://intranet.isae.fr/sites/intranet/IMG/png/VL_SUPAERO_72_cmjn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BEBF6-4DB8-4436-8FA6-8B20D3AD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ISAE-SupAero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a.casas</dc:creator>
  <cp:keywords>Procédure;RH;accueil;arrivée;départ;circuit</cp:keywords>
  <cp:lastModifiedBy>Meriem BERRACHED</cp:lastModifiedBy>
  <cp:revision>3</cp:revision>
  <cp:lastPrinted>2023-03-10T14:24:00Z</cp:lastPrinted>
  <dcterms:created xsi:type="dcterms:W3CDTF">2023-03-17T09:33:00Z</dcterms:created>
  <dcterms:modified xsi:type="dcterms:W3CDTF">2023-03-17T11:29:00Z</dcterms:modified>
</cp:coreProperties>
</file>